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B4" w:rsidRPr="0032736F" w:rsidRDefault="00790C2D">
      <w:pPr>
        <w:rPr>
          <w:rFonts w:ascii="Arial" w:hAnsi="Arial" w:cs="Arial"/>
        </w:rPr>
      </w:pPr>
      <w:r w:rsidRPr="0032736F">
        <w:rPr>
          <w:rFonts w:ascii="Arial" w:hAnsi="Arial" w:cs="Arial"/>
        </w:rPr>
        <w:t>对单倍体基因组，</w:t>
      </w:r>
      <w:r w:rsidR="004A3445" w:rsidRPr="0032736F">
        <w:rPr>
          <w:rFonts w:ascii="Arial" w:hAnsi="Arial" w:cs="Arial"/>
        </w:rPr>
        <w:t>设：</w:t>
      </w:r>
    </w:p>
    <w:p w:rsidR="004F7570" w:rsidRPr="0032736F" w:rsidRDefault="004A3445" w:rsidP="004F7570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比例</w:t>
      </w:r>
      <w:r w:rsidR="004F7570" w:rsidRPr="0032736F">
        <w:rPr>
          <w:rFonts w:ascii="Arial" w:hAnsi="Arial" w:cs="Arial"/>
        </w:rPr>
        <w:t>:</w:t>
      </w:r>
      <w:r w:rsidR="004F7570" w:rsidRPr="0032736F">
        <w:rPr>
          <w:rFonts w:ascii="Arial" w:hAnsi="Arial" w:cs="Arial"/>
        </w:rPr>
        <w:tab/>
      </w:r>
      <w:r w:rsidRPr="0032736F">
        <w:rPr>
          <w:rFonts w:ascii="Arial" w:hAnsi="Arial" w:cs="Arial"/>
        </w:rPr>
        <w:t>a</w:t>
      </w:r>
      <w:r w:rsidR="0032736F" w:rsidRPr="0032736F">
        <w:rPr>
          <w:rFonts w:ascii="Arial" w:hAnsi="Arial" w:cs="Arial"/>
        </w:rPr>
        <w:t xml:space="preserve"> </w:t>
      </w:r>
      <w:r w:rsidR="0032736F" w:rsidRPr="0032736F">
        <w:rPr>
          <w:rFonts w:ascii="Arial" w:eastAsia="宋体" w:hAnsi="宋体" w:cs="Arial"/>
        </w:rPr>
        <w:t>∈</w:t>
      </w:r>
      <w:r w:rsidR="0032736F" w:rsidRPr="0032736F">
        <w:rPr>
          <w:rFonts w:ascii="Arial" w:hAnsi="Arial" w:cs="Arial"/>
        </w:rPr>
        <w:t xml:space="preserve"> (0,1)</w:t>
      </w:r>
    </w:p>
    <w:p w:rsidR="004A3445" w:rsidRPr="0032736F" w:rsidRDefault="004F7570" w:rsidP="004F7570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区影响权重</w:t>
      </w:r>
      <w:r w:rsidRPr="0032736F">
        <w:rPr>
          <w:rFonts w:ascii="Arial" w:hAnsi="Arial" w:cs="Arial"/>
        </w:rPr>
        <w:t>pre bp:</w:t>
      </w:r>
      <w:r w:rsidRPr="0032736F">
        <w:rPr>
          <w:rFonts w:ascii="Arial" w:hAnsi="Arial" w:cs="Arial"/>
        </w:rPr>
        <w:tab/>
        <w:t>m</w:t>
      </w:r>
    </w:p>
    <w:p w:rsidR="008175DD" w:rsidRPr="0032736F" w:rsidRDefault="00650ABE" w:rsidP="008175DD">
      <w:pPr>
        <w:tabs>
          <w:tab w:val="left" w:pos="4962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>平均移码影响</w:t>
      </w:r>
      <w:r w:rsidR="008175DD" w:rsidRPr="0032736F">
        <w:rPr>
          <w:rFonts w:ascii="Arial" w:hAnsi="Arial" w:cs="Arial"/>
        </w:rPr>
        <w:t>值（</w:t>
      </w:r>
      <w:r w:rsidR="000B761D">
        <w:rPr>
          <w:rFonts w:ascii="Arial" w:hAnsi="Arial" w:cs="Arial" w:hint="eastAsia"/>
        </w:rPr>
        <w:t>pre CDS</w:t>
      </w:r>
      <w:r w:rsidR="008175DD" w:rsidRPr="0032736F">
        <w:rPr>
          <w:rFonts w:ascii="Arial" w:hAnsi="Arial" w:cs="Arial"/>
        </w:rPr>
        <w:t>）</w:t>
      </w:r>
      <w:r w:rsidR="008175DD" w:rsidRPr="0032736F">
        <w:rPr>
          <w:rFonts w:ascii="Arial" w:hAnsi="Arial" w:cs="Arial"/>
        </w:rPr>
        <w:t>:</w:t>
      </w:r>
      <w:r w:rsidR="008175DD" w:rsidRPr="0032736F">
        <w:rPr>
          <w:rFonts w:ascii="Arial" w:hAnsi="Arial" w:cs="Arial"/>
        </w:rPr>
        <w:tab/>
        <w:t>s</w:t>
      </w:r>
    </w:p>
    <w:p w:rsidR="008175DD" w:rsidRPr="0032736F" w:rsidRDefault="009E0C52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标准化调控区比例（含启动子、增强子加权</w:t>
      </w:r>
      <w:r w:rsidR="00693D7B">
        <w:rPr>
          <w:rFonts w:ascii="Arial" w:hAnsi="Arial" w:cs="Arial" w:hint="eastAsia"/>
        </w:rPr>
        <w:t>值</w:t>
      </w:r>
      <w:r w:rsidRPr="0032736F">
        <w:rPr>
          <w:rFonts w:ascii="Arial" w:hAnsi="Arial" w:cs="Arial"/>
        </w:rPr>
        <w:t>）：</w:t>
      </w:r>
      <w:r w:rsidRPr="0032736F">
        <w:rPr>
          <w:rFonts w:ascii="Arial" w:hAnsi="Arial" w:cs="Arial"/>
        </w:rPr>
        <w:tab/>
        <w:t>b</w:t>
      </w:r>
      <w:r w:rsidR="0032736F" w:rsidRPr="0032736F">
        <w:rPr>
          <w:rFonts w:ascii="Arial" w:hAnsi="Arial" w:cs="Arial"/>
        </w:rPr>
        <w:t xml:space="preserve"> </w:t>
      </w:r>
      <w:r w:rsidR="0032736F" w:rsidRPr="0032736F">
        <w:rPr>
          <w:rFonts w:ascii="Arial" w:eastAsia="宋体" w:hAnsi="宋体" w:cs="Arial"/>
        </w:rPr>
        <w:t>∈</w:t>
      </w:r>
      <w:r w:rsidR="0032736F" w:rsidRPr="0032736F">
        <w:rPr>
          <w:rFonts w:ascii="Arial" w:hAnsi="Arial" w:cs="Arial"/>
        </w:rPr>
        <w:t xml:space="preserve"> (0,1)</w:t>
      </w:r>
    </w:p>
    <w:p w:rsidR="008175DD" w:rsidRPr="0032736F" w:rsidRDefault="00790C2D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调控区影响权重</w:t>
      </w:r>
      <w:r w:rsidRPr="0032736F">
        <w:rPr>
          <w:rFonts w:ascii="Arial" w:hAnsi="Arial" w:cs="Arial"/>
        </w:rPr>
        <w:t>pre bp:</w:t>
      </w:r>
      <w:r w:rsidRPr="0032736F">
        <w:rPr>
          <w:rFonts w:ascii="Arial" w:hAnsi="Arial" w:cs="Arial"/>
        </w:rPr>
        <w:tab/>
        <w:t>n</w:t>
      </w:r>
    </w:p>
    <w:p w:rsidR="00790C2D" w:rsidRPr="0032736F" w:rsidRDefault="00790C2D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基因组大小：</w:t>
      </w:r>
      <w:r w:rsidRPr="0032736F">
        <w:rPr>
          <w:rFonts w:ascii="Arial" w:hAnsi="Arial" w:cs="Arial"/>
        </w:rPr>
        <w:tab/>
        <w:t>g</w:t>
      </w:r>
    </w:p>
    <w:p w:rsidR="0032736F" w:rsidRDefault="0032736F" w:rsidP="008175DD">
      <w:pPr>
        <w:tabs>
          <w:tab w:val="left" w:pos="4962"/>
        </w:tabs>
        <w:jc w:val="left"/>
        <w:rPr>
          <w:rFonts w:ascii="Arial" w:hAnsi="Arial" w:cs="Arial"/>
        </w:rPr>
      </w:pPr>
      <w:r w:rsidRPr="0032736F">
        <w:rPr>
          <w:rFonts w:ascii="Arial" w:hAnsi="Arial" w:cs="Arial"/>
        </w:rPr>
        <w:t>sv</w:t>
      </w:r>
      <w:r w:rsidRPr="0032736F">
        <w:rPr>
          <w:rFonts w:ascii="Arial" w:hAnsi="Arial" w:cs="Arial"/>
        </w:rPr>
        <w:t>不确定度：</w:t>
      </w:r>
      <w:r w:rsidRPr="0032736F">
        <w:rPr>
          <w:rFonts w:ascii="Arial" w:hAnsi="Arial" w:cs="Arial"/>
        </w:rPr>
        <w:tab/>
        <w:t xml:space="preserve">v </w:t>
      </w:r>
      <w:r w:rsidRPr="0032736F">
        <w:rPr>
          <w:rFonts w:ascii="Arial" w:eastAsia="宋体" w:hAnsi="宋体" w:cs="Arial"/>
        </w:rPr>
        <w:t>∈</w:t>
      </w:r>
      <w:r w:rsidRPr="0032736F">
        <w:rPr>
          <w:rFonts w:ascii="Arial" w:hAnsi="Arial" w:cs="Arial"/>
        </w:rPr>
        <w:t xml:space="preserve"> (0,1)</w:t>
      </w:r>
    </w:p>
    <w:p w:rsidR="006340D2" w:rsidRDefault="006340D2" w:rsidP="006340D2">
      <w:pPr>
        <w:tabs>
          <w:tab w:val="left" w:pos="4962"/>
        </w:tabs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复合</w:t>
      </w:r>
      <w:r w:rsidRPr="0032736F">
        <w:rPr>
          <w:rFonts w:ascii="Arial" w:hAnsi="Arial" w:cs="Arial"/>
        </w:rPr>
        <w:t>sv</w:t>
      </w:r>
      <w:r>
        <w:rPr>
          <w:rFonts w:ascii="Arial" w:hAnsi="Arial" w:cs="Arial" w:hint="eastAsia"/>
        </w:rPr>
        <w:t>拆分系数</w:t>
      </w:r>
      <w:r w:rsidRPr="0032736F">
        <w:rPr>
          <w:rFonts w:ascii="Arial" w:hAnsi="Arial" w:cs="Arial"/>
        </w:rPr>
        <w:t>：</w:t>
      </w:r>
      <w:r w:rsidRPr="0032736F">
        <w:rPr>
          <w:rFonts w:ascii="Arial" w:hAnsi="Arial" w:cs="Arial"/>
        </w:rPr>
        <w:tab/>
      </w:r>
      <w:r>
        <w:rPr>
          <w:rFonts w:ascii="Arial" w:hAnsi="Arial" w:cs="Arial" w:hint="eastAsia"/>
        </w:rPr>
        <w:t>c</w:t>
      </w:r>
      <w:r w:rsidRPr="0032736F">
        <w:rPr>
          <w:rFonts w:ascii="Arial" w:hAnsi="Arial" w:cs="Arial"/>
        </w:rPr>
        <w:t xml:space="preserve"> </w:t>
      </w:r>
      <w:r w:rsidRPr="0032736F">
        <w:rPr>
          <w:rFonts w:ascii="Arial" w:eastAsia="宋体" w:hAnsi="宋体" w:cs="Arial"/>
        </w:rPr>
        <w:t>∈</w:t>
      </w:r>
      <w:r w:rsidRPr="0032736F">
        <w:rPr>
          <w:rFonts w:ascii="Arial" w:hAnsi="Arial" w:cs="Arial"/>
        </w:rPr>
        <w:t xml:space="preserve"> (0,1)</w:t>
      </w:r>
    </w:p>
    <w:p w:rsidR="00A00919" w:rsidRPr="00130C1B" w:rsidRDefault="00A00919" w:rsidP="00A00919">
      <w:pPr>
        <w:tabs>
          <w:tab w:val="left" w:pos="4962"/>
        </w:tabs>
        <w:jc w:val="left"/>
        <w:rPr>
          <w:rFonts w:ascii="Arial" w:hAnsi="Arial" w:cs="Arial"/>
          <w:color w:val="C00000"/>
        </w:rPr>
      </w:pPr>
      <w:r w:rsidRPr="00130C1B">
        <w:rPr>
          <w:rFonts w:ascii="Arial" w:hAnsi="Arial" w:cs="Arial" w:hint="eastAsia"/>
          <w:color w:val="C00000"/>
        </w:rPr>
        <w:t>平均</w:t>
      </w:r>
      <w:r w:rsidRPr="00130C1B">
        <w:rPr>
          <w:rFonts w:ascii="Arial" w:hAnsi="Arial" w:cs="Arial" w:hint="eastAsia"/>
          <w:color w:val="C00000"/>
        </w:rPr>
        <w:t>CDS</w:t>
      </w:r>
      <w:r w:rsidRPr="00130C1B">
        <w:rPr>
          <w:rFonts w:ascii="Arial" w:hAnsi="Arial" w:cs="Arial" w:hint="eastAsia"/>
          <w:color w:val="C00000"/>
        </w:rPr>
        <w:t>长度</w:t>
      </w:r>
      <w:r w:rsidRPr="00130C1B">
        <w:rPr>
          <w:rFonts w:ascii="Arial" w:hAnsi="Arial" w:cs="Arial" w:hint="eastAsia"/>
          <w:color w:val="C00000"/>
        </w:rPr>
        <w:tab/>
        <w:t>d</w:t>
      </w:r>
      <w:r w:rsidRPr="00130C1B">
        <w:rPr>
          <w:rFonts w:ascii="Arial" w:hAnsi="Arial" w:cs="Arial"/>
          <w:color w:val="C00000"/>
        </w:rPr>
        <w:t xml:space="preserve"> </w:t>
      </w:r>
      <w:r w:rsidRPr="00130C1B">
        <w:rPr>
          <w:rFonts w:ascii="Arial" w:eastAsia="宋体" w:hAnsi="宋体" w:cs="Arial"/>
          <w:color w:val="C00000"/>
        </w:rPr>
        <w:t>∈</w:t>
      </w:r>
      <w:r w:rsidRPr="00130C1B">
        <w:rPr>
          <w:rFonts w:ascii="Arial" w:hAnsi="Arial" w:cs="Arial"/>
          <w:color w:val="C00000"/>
        </w:rPr>
        <w:t xml:space="preserve"> (0,1)</w:t>
      </w:r>
    </w:p>
    <w:p w:rsidR="004F7570" w:rsidRPr="0032736F" w:rsidRDefault="004F7570">
      <w:pPr>
        <w:rPr>
          <w:rFonts w:ascii="Arial" w:hAnsi="Arial" w:cs="Arial"/>
        </w:rPr>
      </w:pPr>
    </w:p>
    <w:p w:rsidR="005342A9" w:rsidRPr="0032736F" w:rsidRDefault="005342A9">
      <w:pPr>
        <w:rPr>
          <w:rFonts w:ascii="Arial" w:hAnsi="Arial" w:cs="Arial"/>
        </w:rPr>
      </w:pPr>
      <w:r w:rsidRPr="0032736F">
        <w:rPr>
          <w:rFonts w:ascii="Arial" w:hAnsi="Arial" w:cs="Arial"/>
        </w:rPr>
        <w:t>则有：</w:t>
      </w:r>
    </w:p>
    <w:p w:rsidR="005342A9" w:rsidRPr="0032736F" w:rsidRDefault="005342A9">
      <w:pPr>
        <w:rPr>
          <w:rFonts w:ascii="Arial" w:hAnsi="Arial" w:cs="Arial"/>
        </w:rPr>
      </w:pPr>
      <w:r w:rsidRPr="0032736F">
        <w:rPr>
          <w:rFonts w:ascii="Arial" w:hAnsi="Arial" w:cs="Arial"/>
        </w:rPr>
        <w:t>a+b&lt;1</w:t>
      </w:r>
    </w:p>
    <w:p w:rsidR="005342A9" w:rsidRPr="0032736F" w:rsidRDefault="005342A9">
      <w:pPr>
        <w:rPr>
          <w:rFonts w:ascii="Arial" w:hAnsi="Arial" w:cs="Arial"/>
        </w:rPr>
      </w:pPr>
    </w:p>
    <w:p w:rsidR="008951D6" w:rsidRPr="0032736F" w:rsidRDefault="008951D6">
      <w:pPr>
        <w:rPr>
          <w:rFonts w:ascii="Arial" w:hAnsi="Arial" w:cs="Arial"/>
        </w:rPr>
      </w:pPr>
      <w:r w:rsidRPr="0032736F">
        <w:rPr>
          <w:rFonts w:ascii="Arial" w:hAnsi="Arial" w:cs="Arial"/>
        </w:rPr>
        <w:t>SNP</w:t>
      </w:r>
      <w:r w:rsidRPr="0032736F">
        <w:rPr>
          <w:rFonts w:ascii="Arial" w:hAnsi="Arial" w:cs="Arial"/>
        </w:rPr>
        <w:t>：</w:t>
      </w:r>
    </w:p>
    <w:p w:rsidR="005342A9" w:rsidRPr="0032736F" w:rsidRDefault="005342A9">
      <w:pPr>
        <w:rPr>
          <w:rFonts w:ascii="Arial" w:hAnsi="Arial" w:cs="Arial"/>
        </w:rPr>
      </w:pPr>
      <w:r w:rsidRPr="0032736F">
        <w:rPr>
          <w:rFonts w:ascii="Arial" w:eastAsia="Arial Unicode MS" w:hAnsi="Arial Unicode MS" w:cs="Arial"/>
        </w:rPr>
        <w:t>∀</w:t>
      </w:r>
      <w:r w:rsidRPr="0032736F">
        <w:rPr>
          <w:rFonts w:ascii="Arial" w:eastAsia="Arial Unicode MS" w:hAnsi="Arial" w:cs="Arial"/>
        </w:rPr>
        <w:t xml:space="preserve"> </w:t>
      </w:r>
      <w:r w:rsidRPr="0032736F">
        <w:rPr>
          <w:rFonts w:ascii="Arial" w:hAnsi="Arial" w:cs="Arial"/>
        </w:rPr>
        <w:t>位点</w:t>
      </w:r>
      <w:r w:rsidRPr="0032736F">
        <w:rPr>
          <w:rFonts w:ascii="Arial" w:hAnsi="Arial" w:cs="Arial"/>
        </w:rPr>
        <w:t>x</w:t>
      </w:r>
      <w:r w:rsidRPr="0032736F">
        <w:rPr>
          <w:rFonts w:ascii="Arial" w:hAnsi="Arial" w:cs="Arial"/>
          <w:vertAlign w:val="subscript"/>
        </w:rPr>
        <w:t>i</w:t>
      </w:r>
      <w:r w:rsidRPr="0032736F">
        <w:rPr>
          <w:rFonts w:ascii="Arial" w:hAnsi="Arial" w:cs="Arial"/>
        </w:rPr>
        <w:t>，</w:t>
      </w:r>
      <w:r w:rsidR="008951D6" w:rsidRPr="0032736F">
        <w:rPr>
          <w:rFonts w:ascii="Arial" w:hAnsi="Arial" w:cs="Arial"/>
        </w:rPr>
        <w:t>其在</w:t>
      </w:r>
      <w:r w:rsidR="008951D6" w:rsidRPr="0032736F">
        <w:rPr>
          <w:rFonts w:ascii="Arial" w:hAnsi="Arial" w:cs="Arial"/>
        </w:rPr>
        <w:t>CDS</w:t>
      </w:r>
      <w:r w:rsidR="008951D6" w:rsidRPr="0032736F">
        <w:rPr>
          <w:rFonts w:ascii="Arial" w:hAnsi="Arial" w:cs="Arial"/>
        </w:rPr>
        <w:t>区的概率为</w:t>
      </w:r>
      <w:r w:rsidR="008951D6" w:rsidRPr="0032736F">
        <w:rPr>
          <w:rFonts w:ascii="Arial" w:hAnsi="Arial" w:cs="Arial"/>
        </w:rPr>
        <w:t>a</w:t>
      </w:r>
      <w:r w:rsidR="008951D6" w:rsidRPr="0032736F">
        <w:rPr>
          <w:rFonts w:ascii="Arial" w:hAnsi="Arial" w:cs="Arial"/>
        </w:rPr>
        <w:t>，在调控区的概率为</w:t>
      </w:r>
      <w:r w:rsidR="008951D6" w:rsidRPr="0032736F">
        <w:rPr>
          <w:rFonts w:ascii="Arial" w:hAnsi="Arial" w:cs="Arial"/>
        </w:rPr>
        <w:t>b</w:t>
      </w:r>
      <w:r w:rsidR="008951D6" w:rsidRPr="0032736F">
        <w:rPr>
          <w:rFonts w:ascii="Arial" w:hAnsi="Arial" w:cs="Arial"/>
        </w:rPr>
        <w:t>，</w:t>
      </w:r>
    </w:p>
    <w:p w:rsidR="008951D6" w:rsidRPr="0032736F" w:rsidRDefault="008951D6">
      <w:pPr>
        <w:rPr>
          <w:rFonts w:ascii="Arial" w:hAnsi="Arial" w:cs="Arial"/>
        </w:rPr>
      </w:pPr>
      <w:r w:rsidRPr="0032736F">
        <w:rPr>
          <w:rFonts w:ascii="Arial" w:hAnsi="Arial" w:cs="Arial"/>
        </w:rPr>
        <w:t>故产生的影响为</w:t>
      </w:r>
      <w:r w:rsidRPr="0032736F">
        <w:rPr>
          <w:rFonts w:ascii="Arial" w:hAnsi="Arial" w:cs="Arial"/>
        </w:rPr>
        <w:t xml:space="preserve"> a</w:t>
      </w:r>
      <w:r w:rsidRPr="0032736F">
        <w:rPr>
          <w:rFonts w:ascii="Arial" w:eastAsia="Arial Unicode MS" w:hAnsi="Arial" w:cs="Arial"/>
        </w:rPr>
        <w:t>∙</w:t>
      </w:r>
      <w:r w:rsidRPr="0032736F">
        <w:rPr>
          <w:rFonts w:ascii="Arial" w:hAnsi="Arial" w:cs="Arial"/>
        </w:rPr>
        <w:t>m+b</w:t>
      </w:r>
      <w:r w:rsidRPr="0032736F">
        <w:rPr>
          <w:rFonts w:ascii="Arial" w:eastAsia="Arial Unicode MS" w:hAnsi="Arial" w:cs="Arial"/>
        </w:rPr>
        <w:t>∙</w:t>
      </w:r>
      <w:r w:rsidRPr="0032736F">
        <w:rPr>
          <w:rFonts w:ascii="Arial" w:hAnsi="Arial" w:cs="Arial"/>
        </w:rPr>
        <w:t>n</w:t>
      </w:r>
    </w:p>
    <w:p w:rsidR="008951D6" w:rsidRPr="0032736F" w:rsidRDefault="008951D6">
      <w:pPr>
        <w:rPr>
          <w:rFonts w:ascii="Arial" w:hAnsi="Arial" w:cs="Arial"/>
        </w:rPr>
      </w:pPr>
      <w:r w:rsidRPr="0032736F">
        <w:rPr>
          <w:rFonts w:ascii="Arial" w:eastAsia="Arial Unicode MS" w:hAnsi="Arial" w:cs="Arial"/>
        </w:rPr>
        <w:t>对</w:t>
      </w:r>
      <w:r w:rsidRPr="0032736F">
        <w:rPr>
          <w:rFonts w:ascii="Arial" w:eastAsia="Arial Unicode MS" w:hAnsi="Arial" w:cs="Arial"/>
        </w:rPr>
        <w:t>x</w:t>
      </w:r>
      <w:r w:rsidRPr="0032736F">
        <w:rPr>
          <w:rFonts w:ascii="Arial" w:eastAsia="Arial Unicode MS" w:hAnsi="Arial" w:cs="Arial"/>
        </w:rPr>
        <w:t>个</w:t>
      </w:r>
      <w:r w:rsidRPr="0032736F">
        <w:rPr>
          <w:rFonts w:ascii="Arial" w:eastAsia="Arial Unicode MS" w:hAnsi="Arial" w:cs="Arial"/>
        </w:rPr>
        <w:t>SNP</w:t>
      </w:r>
      <w:r w:rsidRPr="0032736F">
        <w:rPr>
          <w:rFonts w:ascii="Arial" w:eastAsia="Arial Unicode MS" w:hAnsi="Arial" w:cs="Arial"/>
        </w:rPr>
        <w:t>，</w:t>
      </w:r>
      <w:r w:rsidRPr="0032736F">
        <w:rPr>
          <w:rFonts w:ascii="Arial" w:eastAsia="Arial Unicode MS" w:hAnsi="Arial" w:cs="Arial"/>
        </w:rPr>
        <w:t>∑</w:t>
      </w:r>
      <w:r w:rsidRPr="0032736F">
        <w:rPr>
          <w:rFonts w:ascii="Arial" w:hAnsi="Arial" w:cs="Arial"/>
        </w:rPr>
        <w:t>，有</w:t>
      </w:r>
      <w:r w:rsidRPr="0032736F">
        <w:rPr>
          <w:rFonts w:ascii="Arial" w:hAnsi="Arial" w:cs="Arial"/>
        </w:rPr>
        <w:t>x(am+bn);</w:t>
      </w:r>
    </w:p>
    <w:p w:rsidR="008951D6" w:rsidRPr="0032736F" w:rsidRDefault="008951D6" w:rsidP="008951D6">
      <w:pPr>
        <w:rPr>
          <w:rFonts w:ascii="Arial" w:hAnsi="Arial" w:cs="Arial"/>
        </w:rPr>
      </w:pPr>
      <w:r w:rsidRPr="0032736F">
        <w:rPr>
          <w:rFonts w:ascii="Arial" w:hAnsi="Arial" w:cs="Arial"/>
        </w:rPr>
        <w:t>按基因组大小归一化，得：</w:t>
      </w:r>
      <w:r w:rsidRPr="00130C1B">
        <w:rPr>
          <w:rFonts w:ascii="Arial" w:hAnsi="Arial" w:cs="Arial"/>
          <w:highlight w:val="yellow"/>
        </w:rPr>
        <w:t>x(am+bn)/g</w:t>
      </w:r>
      <w:r w:rsidRPr="0032736F">
        <w:rPr>
          <w:rFonts w:ascii="Arial" w:hAnsi="Arial" w:cs="Arial"/>
        </w:rPr>
        <w:t>.</w:t>
      </w:r>
    </w:p>
    <w:p w:rsidR="008951D6" w:rsidRPr="0032736F" w:rsidRDefault="008951D6" w:rsidP="008951D6">
      <w:pPr>
        <w:rPr>
          <w:rFonts w:ascii="Arial" w:hAnsi="Arial" w:cs="Arial"/>
        </w:rPr>
      </w:pPr>
    </w:p>
    <w:p w:rsidR="008951D6" w:rsidRPr="0032736F" w:rsidRDefault="00BC71F7">
      <w:pPr>
        <w:rPr>
          <w:rFonts w:ascii="Arial" w:hAnsi="Arial" w:cs="Arial"/>
        </w:rPr>
      </w:pPr>
      <w:r w:rsidRPr="0032736F">
        <w:rPr>
          <w:rFonts w:ascii="Arial" w:hAnsi="Arial" w:cs="Arial"/>
        </w:rPr>
        <w:t>Indel:</w:t>
      </w:r>
    </w:p>
    <w:p w:rsidR="005B1FED" w:rsidRPr="0032736F" w:rsidRDefault="005B1FED" w:rsidP="005B1FED">
      <w:pPr>
        <w:rPr>
          <w:rFonts w:ascii="Arial" w:hAnsi="Arial" w:cs="Arial"/>
        </w:rPr>
      </w:pPr>
      <w:r w:rsidRPr="0032736F">
        <w:rPr>
          <w:rFonts w:ascii="Arial" w:eastAsia="Arial Unicode MS" w:hAnsi="Arial Unicode MS" w:cs="Arial"/>
        </w:rPr>
        <w:t>∀</w:t>
      </w:r>
      <w:r w:rsidRPr="0032736F">
        <w:rPr>
          <w:rFonts w:ascii="Arial" w:eastAsia="Arial Unicode MS" w:hAnsi="Arial" w:cs="Arial"/>
        </w:rPr>
        <w:t xml:space="preserve"> </w:t>
      </w:r>
      <w:r w:rsidRPr="0032736F">
        <w:rPr>
          <w:rFonts w:ascii="Arial" w:hAnsi="Arial" w:cs="Arial"/>
        </w:rPr>
        <w:t>长度</w:t>
      </w:r>
      <w:r w:rsidRPr="0032736F">
        <w:rPr>
          <w:rFonts w:ascii="Arial" w:hAnsi="Arial" w:cs="Arial"/>
        </w:rPr>
        <w:t>l</w:t>
      </w:r>
      <w:r w:rsidRPr="0032736F">
        <w:rPr>
          <w:rFonts w:ascii="Arial" w:hAnsi="Arial" w:cs="Arial"/>
        </w:rPr>
        <w:t>，其在</w:t>
      </w: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区的平均长度为</w:t>
      </w:r>
      <w:r w:rsidRPr="0032736F">
        <w:rPr>
          <w:rFonts w:ascii="Arial" w:hAnsi="Arial" w:cs="Arial"/>
        </w:rPr>
        <w:t>al</w:t>
      </w:r>
      <w:r w:rsidRPr="0032736F">
        <w:rPr>
          <w:rFonts w:ascii="Arial" w:hAnsi="Arial" w:cs="Arial"/>
        </w:rPr>
        <w:t>，在调控区的平均长度为</w:t>
      </w:r>
      <w:r w:rsidRPr="0032736F">
        <w:rPr>
          <w:rFonts w:ascii="Arial" w:hAnsi="Arial" w:cs="Arial"/>
        </w:rPr>
        <w:t>bl</w:t>
      </w:r>
      <w:r w:rsidRPr="0032736F">
        <w:rPr>
          <w:rFonts w:ascii="Arial" w:hAnsi="Arial" w:cs="Arial"/>
        </w:rPr>
        <w:t>，</w:t>
      </w:r>
    </w:p>
    <w:p w:rsidR="005B1FED" w:rsidRPr="0032736F" w:rsidRDefault="003515E2">
      <w:pPr>
        <w:rPr>
          <w:rFonts w:ascii="Arial" w:hAnsi="Arial" w:cs="Arial"/>
        </w:rPr>
      </w:pPr>
      <w:r w:rsidRPr="0032736F">
        <w:rPr>
          <w:rFonts w:ascii="Arial" w:hAnsiTheme="minorEastAsia" w:cs="Arial"/>
        </w:rPr>
        <w:t>∵</w:t>
      </w:r>
      <w:r w:rsidRPr="0032736F">
        <w:rPr>
          <w:rFonts w:ascii="Arial" w:hAnsi="Arial" w:cs="Arial"/>
        </w:rPr>
        <w:t>每个位于</w:t>
      </w:r>
      <w:r w:rsidRPr="0032736F">
        <w:rPr>
          <w:rFonts w:ascii="Arial" w:hAnsi="Arial" w:cs="Arial"/>
        </w:rPr>
        <w:t>CDS</w:t>
      </w:r>
      <w:r w:rsidRPr="0032736F">
        <w:rPr>
          <w:rFonts w:ascii="Arial" w:hAnsi="Arial" w:cs="Arial"/>
        </w:rPr>
        <w:t>区内的片段有</w:t>
      </w:r>
      <w:r w:rsidRPr="0032736F">
        <w:rPr>
          <w:rFonts w:ascii="Arial" w:hAnsi="Arial" w:cs="Arial"/>
        </w:rPr>
        <w:t>2/3</w:t>
      </w:r>
      <w:r w:rsidRPr="0032736F">
        <w:rPr>
          <w:rFonts w:ascii="Arial" w:hAnsi="Arial" w:cs="Arial"/>
        </w:rPr>
        <w:t>的概率造成移码</w:t>
      </w:r>
      <w:r w:rsidR="00150523">
        <w:rPr>
          <w:rFonts w:ascii="Arial" w:hAnsi="Arial" w:cs="Arial" w:hint="eastAsia"/>
        </w:rPr>
        <w:t>（</w:t>
      </w:r>
      <w:r w:rsidR="00150523">
        <w:rPr>
          <w:rFonts w:ascii="Arial" w:hAnsi="Arial" w:cs="Arial" w:hint="eastAsia"/>
        </w:rPr>
        <w:t>al&lt;d</w:t>
      </w:r>
      <w:r w:rsidR="00150523">
        <w:rPr>
          <w:rFonts w:ascii="Arial" w:hAnsi="Arial" w:cs="Arial" w:hint="eastAsia"/>
        </w:rPr>
        <w:t>）</w:t>
      </w:r>
    </w:p>
    <w:p w:rsidR="000B761D" w:rsidRPr="00130C1B" w:rsidRDefault="003515E2">
      <w:pPr>
        <w:rPr>
          <w:rFonts w:ascii="Arial" w:eastAsia="宋体" w:hAnsi="Arial" w:cs="Arial" w:hint="eastAsia"/>
          <w:color w:val="C00000"/>
        </w:rPr>
      </w:pPr>
      <w:r w:rsidRPr="00130C1B">
        <w:rPr>
          <w:rFonts w:ascii="Arial" w:eastAsia="宋体" w:hAnsi="宋体" w:cs="Arial"/>
          <w:color w:val="C00000"/>
        </w:rPr>
        <w:t>∴</w:t>
      </w:r>
      <w:r w:rsidR="00E74F08" w:rsidRPr="00130C1B">
        <w:rPr>
          <w:rFonts w:ascii="Arial" w:eastAsia="宋体" w:hAnsi="Arial" w:cs="Arial"/>
          <w:color w:val="C00000"/>
        </w:rPr>
        <w:t>移码</w:t>
      </w:r>
      <w:r w:rsidR="00E74F08" w:rsidRPr="00130C1B">
        <w:rPr>
          <w:rFonts w:ascii="Arial" w:eastAsia="宋体" w:hAnsi="Arial" w:cs="Arial" w:hint="eastAsia"/>
          <w:color w:val="C00000"/>
        </w:rPr>
        <w:t>次数</w:t>
      </w:r>
      <w:r w:rsidR="005146A7" w:rsidRPr="00130C1B">
        <w:rPr>
          <w:rFonts w:ascii="Arial" w:eastAsia="宋体" w:hAnsi="Arial" w:cs="Arial"/>
          <w:color w:val="C00000"/>
        </w:rPr>
        <w:t>为</w:t>
      </w:r>
      <w:r w:rsidR="005146A7" w:rsidRPr="00130C1B">
        <w:rPr>
          <w:rFonts w:ascii="Arial" w:eastAsia="宋体" w:hAnsi="Arial" w:cs="Arial"/>
          <w:color w:val="C00000"/>
        </w:rPr>
        <w:t>2al/3</w:t>
      </w:r>
      <w:r w:rsidR="00E74F08" w:rsidRPr="00130C1B">
        <w:rPr>
          <w:rFonts w:ascii="Arial" w:eastAsia="宋体" w:hAnsi="Arial" w:cs="Arial" w:hint="eastAsia"/>
          <w:color w:val="C00000"/>
        </w:rPr>
        <w:t>d</w:t>
      </w:r>
      <w:r w:rsidR="000B761D" w:rsidRPr="00130C1B">
        <w:rPr>
          <w:rFonts w:ascii="Arial" w:eastAsia="宋体" w:hAnsi="Arial" w:cs="Arial" w:hint="eastAsia"/>
          <w:color w:val="C00000"/>
        </w:rPr>
        <w:t>.</w:t>
      </w:r>
    </w:p>
    <w:p w:rsidR="000B761D" w:rsidRPr="00130C1B" w:rsidRDefault="000B761D">
      <w:pPr>
        <w:rPr>
          <w:rFonts w:ascii="Arial" w:eastAsia="宋体" w:hAnsi="Arial" w:cs="Arial" w:hint="eastAsia"/>
          <w:color w:val="C00000"/>
        </w:rPr>
      </w:pPr>
      <w:r w:rsidRPr="00130C1B">
        <w:rPr>
          <w:rFonts w:ascii="Arial" w:eastAsia="宋体" w:hAnsi="Arial" w:cs="Arial" w:hint="eastAsia"/>
          <w:color w:val="C00000"/>
        </w:rPr>
        <w:t>而</w:t>
      </w:r>
      <w:r w:rsidRPr="00130C1B">
        <w:rPr>
          <w:rFonts w:ascii="Arial" w:eastAsia="宋体" w:hAnsi="Arial" w:cs="Arial" w:hint="eastAsia"/>
          <w:color w:val="C00000"/>
        </w:rPr>
        <w:t>CDS</w:t>
      </w:r>
      <w:r w:rsidRPr="00130C1B">
        <w:rPr>
          <w:rFonts w:ascii="Arial" w:eastAsia="宋体" w:hAnsi="Arial" w:cs="Arial" w:hint="eastAsia"/>
          <w:color w:val="C00000"/>
        </w:rPr>
        <w:t>区有</w:t>
      </w:r>
      <w:r w:rsidRPr="00130C1B">
        <w:rPr>
          <w:rFonts w:ascii="Arial" w:eastAsia="宋体" w:hAnsi="Arial" w:cs="Arial" w:hint="eastAsia"/>
          <w:color w:val="C00000"/>
        </w:rPr>
        <w:t>ga/d</w:t>
      </w:r>
      <w:r w:rsidRPr="00130C1B">
        <w:rPr>
          <w:rFonts w:ascii="Arial" w:eastAsia="宋体" w:hAnsi="Arial" w:cs="Arial" w:hint="eastAsia"/>
          <w:color w:val="C00000"/>
        </w:rPr>
        <w:t>个，</w:t>
      </w:r>
    </w:p>
    <w:p w:rsidR="003515E2" w:rsidRDefault="000B761D">
      <w:pPr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故移码影响为</w:t>
      </w:r>
      <w:r>
        <w:rPr>
          <w:rFonts w:ascii="Arial" w:eastAsia="宋体" w:hAnsi="Arial" w:cs="Arial" w:hint="eastAsia"/>
        </w:rPr>
        <w:t xml:space="preserve"> (</w:t>
      </w:r>
      <w:r w:rsidRPr="000B761D">
        <w:rPr>
          <w:rFonts w:ascii="Arial" w:eastAsia="宋体" w:hAnsi="Arial" w:cs="Arial"/>
        </w:rPr>
        <w:t>2al/3d</w:t>
      </w:r>
      <w:r>
        <w:rPr>
          <w:rFonts w:ascii="Arial" w:eastAsia="宋体" w:hAnsi="Arial" w:cs="Arial" w:hint="eastAsia"/>
        </w:rPr>
        <w:t xml:space="preserve"> * s)/(ga/d)</w:t>
      </w:r>
      <w:r w:rsidR="00147F38">
        <w:rPr>
          <w:rFonts w:ascii="Arial" w:eastAsia="宋体" w:hAnsi="Arial" w:cs="Arial" w:hint="eastAsia"/>
        </w:rPr>
        <w:t xml:space="preserve">=2ls/3g </w:t>
      </w:r>
      <w:r>
        <w:rPr>
          <w:rFonts w:ascii="Arial" w:eastAsia="宋体" w:hAnsi="Arial" w:cs="Arial" w:hint="eastAsia"/>
        </w:rPr>
        <w:t>.</w:t>
      </w:r>
    </w:p>
    <w:p w:rsidR="00150523" w:rsidRPr="0032736F" w:rsidRDefault="00150523">
      <w:pPr>
        <w:rPr>
          <w:rFonts w:ascii="Arial" w:eastAsia="宋体" w:hAnsi="Arial" w:cs="Arial"/>
        </w:rPr>
      </w:pPr>
    </w:p>
    <w:p w:rsidR="005146A7" w:rsidRPr="0032736F" w:rsidRDefault="005146A7">
      <w:pPr>
        <w:rPr>
          <w:rFonts w:ascii="Arial" w:eastAsia="宋体" w:hAnsi="Arial" w:cs="Arial"/>
        </w:rPr>
      </w:pPr>
      <w:r w:rsidRPr="0032736F">
        <w:rPr>
          <w:rFonts w:ascii="Arial" w:eastAsia="宋体" w:hAnsi="Arial" w:cs="Arial"/>
        </w:rPr>
        <w:t>故，总影响：</w:t>
      </w:r>
      <w:r w:rsidR="00F075E6">
        <w:rPr>
          <w:rFonts w:ascii="Arial" w:eastAsia="宋体" w:hAnsi="Arial" w:cs="Arial" w:hint="eastAsia"/>
        </w:rPr>
        <w:t>2ls/3g</w:t>
      </w:r>
      <w:r w:rsidR="00092D5E" w:rsidRPr="0032736F">
        <w:rPr>
          <w:rFonts w:ascii="Arial" w:eastAsia="宋体" w:hAnsi="Arial" w:cs="Arial"/>
        </w:rPr>
        <w:t xml:space="preserve"> + al/3</w:t>
      </w:r>
      <w:r w:rsidR="000067CC">
        <w:rPr>
          <w:rFonts w:ascii="Arial" w:eastAsia="宋体" w:hAnsi="Arial" w:cs="Arial" w:hint="eastAsia"/>
        </w:rPr>
        <w:t>g</w:t>
      </w:r>
      <w:r w:rsidR="00092D5E" w:rsidRPr="0032736F">
        <w:rPr>
          <w:rFonts w:ascii="Arial" w:eastAsia="宋体" w:hAnsi="Arial" w:cs="Arial"/>
        </w:rPr>
        <w:t xml:space="preserve"> + bln</w:t>
      </w:r>
      <w:r w:rsidR="000067CC">
        <w:rPr>
          <w:rFonts w:ascii="Arial" w:eastAsia="宋体" w:hAnsi="Arial" w:cs="Arial" w:hint="eastAsia"/>
        </w:rPr>
        <w:t>/g</w:t>
      </w:r>
      <w:r w:rsidR="00092D5E" w:rsidRPr="0032736F">
        <w:rPr>
          <w:rFonts w:ascii="Arial" w:eastAsia="宋体" w:hAnsi="Arial" w:cs="Arial"/>
        </w:rPr>
        <w:t>。</w:t>
      </w:r>
    </w:p>
    <w:p w:rsidR="00092D5E" w:rsidRPr="0032736F" w:rsidRDefault="00092D5E" w:rsidP="00092D5E">
      <w:pPr>
        <w:rPr>
          <w:rFonts w:ascii="Arial" w:eastAsia="宋体" w:hAnsi="Arial" w:cs="Arial"/>
        </w:rPr>
      </w:pPr>
      <w:r w:rsidRPr="0032736F">
        <w:rPr>
          <w:rFonts w:ascii="Arial" w:hAnsi="Arial" w:cs="Arial"/>
        </w:rPr>
        <w:t>对</w:t>
      </w:r>
      <w:r w:rsidRPr="0032736F">
        <w:rPr>
          <w:rFonts w:ascii="Arial" w:hAnsi="Arial" w:cs="Arial"/>
        </w:rPr>
        <w:t xml:space="preserve"> </w:t>
      </w:r>
      <w:r w:rsidRPr="0032736F">
        <w:rPr>
          <w:rFonts w:ascii="Arial" w:hAnsi="Arial" w:cs="Arial"/>
        </w:rPr>
        <w:t>总长为</w:t>
      </w:r>
      <w:r w:rsidRPr="0032736F">
        <w:rPr>
          <w:rFonts w:ascii="Arial" w:hAnsi="Arial" w:cs="Arial"/>
        </w:rPr>
        <w:t xml:space="preserve"> l </w:t>
      </w:r>
      <w:r w:rsidRPr="0032736F">
        <w:rPr>
          <w:rFonts w:ascii="Arial" w:hAnsi="Arial" w:cs="Arial"/>
        </w:rPr>
        <w:t>的</w:t>
      </w:r>
      <w:r w:rsidRPr="0032736F">
        <w:rPr>
          <w:rFonts w:ascii="Arial" w:hAnsi="Arial" w:cs="Arial"/>
        </w:rPr>
        <w:t>indel</w:t>
      </w:r>
      <w:r w:rsidRPr="0032736F">
        <w:rPr>
          <w:rFonts w:ascii="Arial" w:hAnsi="Arial" w:cs="Arial"/>
        </w:rPr>
        <w:t>，</w:t>
      </w:r>
      <w:r w:rsidRPr="0032736F">
        <w:rPr>
          <w:rFonts w:ascii="Arial" w:eastAsia="Arial Unicode MS" w:hAnsi="Arial" w:cs="Arial"/>
        </w:rPr>
        <w:t>∑</w:t>
      </w:r>
      <w:r w:rsidRPr="0032736F">
        <w:rPr>
          <w:rFonts w:ascii="Arial" w:hAnsi="Arial" w:cs="Arial"/>
        </w:rPr>
        <w:t>，</w:t>
      </w:r>
      <w:r w:rsidR="000067CC" w:rsidRPr="0032736F">
        <w:rPr>
          <w:rFonts w:ascii="Arial" w:eastAsia="宋体" w:hAnsi="Arial" w:cs="Arial"/>
        </w:rPr>
        <w:t xml:space="preserve"> </w:t>
      </w:r>
    </w:p>
    <w:p w:rsidR="00092D5E" w:rsidRPr="0032736F" w:rsidRDefault="00092D5E" w:rsidP="00092D5E">
      <w:pPr>
        <w:rPr>
          <w:rFonts w:ascii="Arial" w:eastAsia="宋体" w:hAnsi="Arial" w:cs="Arial"/>
        </w:rPr>
      </w:pPr>
      <w:r w:rsidRPr="0032736F">
        <w:rPr>
          <w:rFonts w:ascii="Arial" w:hAnsi="Arial" w:cs="Arial"/>
        </w:rPr>
        <w:t>得：</w:t>
      </w:r>
      <w:r w:rsidRPr="00130C1B">
        <w:rPr>
          <w:rFonts w:ascii="Arial" w:hAnsi="Arial" w:cs="Arial"/>
          <w:highlight w:val="yellow"/>
        </w:rPr>
        <w:t>l(</w:t>
      </w:r>
      <w:r w:rsidR="000067CC" w:rsidRPr="00130C1B">
        <w:rPr>
          <w:rFonts w:ascii="Arial" w:eastAsia="宋体" w:hAnsi="Arial" w:cs="Arial"/>
          <w:highlight w:val="yellow"/>
        </w:rPr>
        <w:t>2</w:t>
      </w:r>
      <w:r w:rsidRPr="00130C1B">
        <w:rPr>
          <w:rFonts w:ascii="Arial" w:eastAsia="宋体" w:hAnsi="Arial" w:cs="Arial"/>
          <w:highlight w:val="yellow"/>
        </w:rPr>
        <w:t>s + a + 3bn)/3g</w:t>
      </w:r>
      <w:r w:rsidRPr="0032736F">
        <w:rPr>
          <w:rFonts w:ascii="Arial" w:eastAsia="宋体" w:hAnsi="Arial" w:cs="Arial"/>
        </w:rPr>
        <w:t>。</w:t>
      </w:r>
    </w:p>
    <w:p w:rsidR="00092D5E" w:rsidRPr="0032736F" w:rsidRDefault="00092D5E">
      <w:pPr>
        <w:rPr>
          <w:rFonts w:ascii="Arial" w:hAnsi="Arial" w:cs="Arial"/>
        </w:rPr>
      </w:pPr>
    </w:p>
    <w:p w:rsidR="00FA779E" w:rsidRPr="0032736F" w:rsidRDefault="00FA779E" w:rsidP="00FA779E">
      <w:pPr>
        <w:rPr>
          <w:rFonts w:ascii="Arial" w:hAnsi="Arial" w:cs="Arial"/>
        </w:rPr>
      </w:pPr>
      <w:r w:rsidRPr="0032736F">
        <w:rPr>
          <w:rFonts w:ascii="Arial" w:hAnsi="Arial" w:cs="Arial"/>
        </w:rPr>
        <w:t>SV</w:t>
      </w:r>
      <w:r w:rsidR="00107572">
        <w:rPr>
          <w:rFonts w:ascii="Arial" w:hAnsi="Arial" w:cs="Arial" w:hint="eastAsia"/>
        </w:rPr>
        <w:t xml:space="preserve"> (</w:t>
      </w:r>
      <w:r w:rsidR="00874954">
        <w:rPr>
          <w:rFonts w:ascii="Arial" w:hAnsi="Arial" w:cs="Arial" w:hint="eastAsia"/>
        </w:rPr>
        <w:t>由于有复合的，</w:t>
      </w:r>
      <w:r w:rsidR="00107572">
        <w:rPr>
          <w:rFonts w:ascii="Arial" w:hAnsi="Arial" w:cs="Arial" w:hint="eastAsia"/>
        </w:rPr>
        <w:t>只能每个单独算</w:t>
      </w:r>
      <w:r w:rsidR="00107572">
        <w:rPr>
          <w:rFonts w:ascii="Arial" w:hAnsi="Arial" w:cs="Arial" w:hint="eastAsia"/>
        </w:rPr>
        <w:t>)</w:t>
      </w:r>
      <w:r w:rsidRPr="0032736F">
        <w:rPr>
          <w:rFonts w:ascii="Arial" w:hAnsi="Arial" w:cs="Arial"/>
        </w:rPr>
        <w:t xml:space="preserve">: </w:t>
      </w:r>
    </w:p>
    <w:p w:rsidR="00BC71F7" w:rsidRDefault="00DF5D3D">
      <w:pPr>
        <w:rPr>
          <w:rFonts w:ascii="Arial" w:hAnsi="Arial" w:cs="Arial"/>
        </w:rPr>
      </w:pPr>
      <w:r w:rsidRPr="0032736F">
        <w:rPr>
          <w:rFonts w:ascii="Arial" w:hAnsi="Arial" w:cs="Arial"/>
        </w:rPr>
        <w:t>sv</w:t>
      </w:r>
      <w:r w:rsidRPr="0032736F">
        <w:rPr>
          <w:rFonts w:ascii="Arial" w:hAnsi="Arial" w:cs="Arial"/>
        </w:rPr>
        <w:t>不确定度</w:t>
      </w:r>
      <w:r>
        <w:rPr>
          <w:rFonts w:ascii="Arial" w:hAnsi="Arial" w:cs="Arial" w:hint="eastAsia"/>
        </w:rPr>
        <w:t>是指文件中报道长为</w:t>
      </w:r>
      <w:r>
        <w:rPr>
          <w:rFonts w:ascii="Arial" w:hAnsi="Arial" w:cs="Arial" w:hint="eastAsia"/>
        </w:rPr>
        <w:t>l</w:t>
      </w:r>
      <w:r>
        <w:rPr>
          <w:rFonts w:ascii="Arial" w:hAnsi="Arial" w:cs="Arial" w:hint="eastAsia"/>
        </w:rPr>
        <w:t>的区域为包含某类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的区域，但实际上其中生物学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的长度只有</w:t>
      </w:r>
      <w:r>
        <w:rPr>
          <w:rFonts w:ascii="Arial" w:hAnsi="Arial" w:cs="Arial" w:hint="eastAsia"/>
        </w:rPr>
        <w:t>vl &lt; l</w:t>
      </w:r>
      <w:r>
        <w:rPr>
          <w:rFonts w:ascii="Arial" w:hAnsi="Arial" w:cs="Arial" w:hint="eastAsia"/>
        </w:rPr>
        <w:t>。</w:t>
      </w:r>
    </w:p>
    <w:p w:rsidR="00DF5D3D" w:rsidRPr="00DF5D3D" w:rsidRDefault="006340D2">
      <w:pPr>
        <w:rPr>
          <w:rFonts w:ascii="Arial" w:hAnsi="Arial" w:cs="Arial"/>
        </w:rPr>
      </w:pPr>
      <w:r>
        <w:rPr>
          <w:rFonts w:ascii="Arial" w:hAnsi="Arial" w:cs="Arial" w:hint="eastAsia"/>
        </w:rPr>
        <w:t>对复合类型的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，分别</w:t>
      </w:r>
      <w:r w:rsidR="00A3018B">
        <w:rPr>
          <w:rFonts w:ascii="Arial" w:hAnsi="Arial" w:cs="Arial" w:hint="eastAsia"/>
        </w:rPr>
        <w:t>计算，再乘以</w:t>
      </w:r>
      <w:r w:rsidR="00A3018B">
        <w:rPr>
          <w:rFonts w:ascii="Arial" w:hAnsi="Arial" w:cs="Arial" w:hint="eastAsia"/>
        </w:rPr>
        <w:t>c</w:t>
      </w:r>
      <w:r w:rsidR="00A3018B">
        <w:rPr>
          <w:rFonts w:ascii="Arial" w:hAnsi="Arial" w:cs="Arial" w:hint="eastAsia"/>
        </w:rPr>
        <w:t>加权相加。根据复合数量</w:t>
      </w:r>
      <w:r w:rsidR="00C00B64">
        <w:rPr>
          <w:rFonts w:ascii="Arial" w:hAnsi="Arial" w:cs="Arial" w:hint="eastAsia"/>
        </w:rPr>
        <w:t>N</w:t>
      </w:r>
      <w:r w:rsidR="00A3018B">
        <w:rPr>
          <w:rFonts w:ascii="Arial" w:hAnsi="Arial" w:cs="Arial" w:hint="eastAsia"/>
        </w:rPr>
        <w:t>设置</w:t>
      </w:r>
      <w:r w:rsidR="00A3018B">
        <w:rPr>
          <w:rFonts w:ascii="Arial" w:hAnsi="Arial" w:cs="Arial" w:hint="eastAsia"/>
        </w:rPr>
        <w:t>c</w:t>
      </w:r>
      <w:r w:rsidR="00A3018B">
        <w:rPr>
          <w:rFonts w:ascii="Arial" w:hAnsi="Arial" w:cs="Arial" w:hint="eastAsia"/>
        </w:rPr>
        <w:t>，使</w:t>
      </w:r>
      <w:r w:rsidR="00A3018B">
        <w:rPr>
          <w:rFonts w:ascii="Arial" w:hAnsi="Arial" w:cs="Arial" w:hint="eastAsia"/>
        </w:rPr>
        <w:t xml:space="preserve">1 &lt; </w:t>
      </w:r>
      <w:r w:rsidR="00C00B64">
        <w:rPr>
          <w:rFonts w:ascii="Arial" w:hAnsi="Arial" w:cs="Arial" w:hint="eastAsia"/>
        </w:rPr>
        <w:t>N</w:t>
      </w:r>
      <w:r w:rsidR="00A3018B">
        <w:rPr>
          <w:rFonts w:ascii="Arial" w:hAnsi="Arial" w:cs="Arial" w:hint="eastAsia"/>
        </w:rPr>
        <w:t xml:space="preserve">c &lt; </w:t>
      </w:r>
      <w:r w:rsidR="00C00B64">
        <w:rPr>
          <w:rFonts w:ascii="Arial" w:hAnsi="Arial" w:cs="Arial" w:hint="eastAsia"/>
        </w:rPr>
        <w:t>N</w:t>
      </w:r>
      <w:r w:rsidR="00A3018B">
        <w:rPr>
          <w:rFonts w:ascii="Arial" w:hAnsi="Arial" w:cs="Arial" w:hint="eastAsia"/>
        </w:rPr>
        <w:t>就可以了。</w:t>
      </w:r>
    </w:p>
    <w:p w:rsidR="0030148E" w:rsidRDefault="0016777D">
      <w:pPr>
        <w:rPr>
          <w:rFonts w:ascii="Arial" w:hAnsi="Arial" w:cs="Arial"/>
        </w:rPr>
      </w:pPr>
      <w:r w:rsidRPr="0032736F">
        <w:rPr>
          <w:rFonts w:ascii="Arial" w:eastAsia="Arial Unicode MS" w:hAnsi="Arial Unicode MS" w:cs="Arial"/>
        </w:rPr>
        <w:t>∀</w:t>
      </w:r>
      <w:r>
        <w:rPr>
          <w:rFonts w:ascii="Arial" w:eastAsia="Arial Unicode MS" w:hAnsi="Arial Unicode MS" w:cs="Arial" w:hint="eastAsia"/>
        </w:rPr>
        <w:t>一个</w:t>
      </w:r>
      <w:r>
        <w:rPr>
          <w:rFonts w:ascii="Arial" w:eastAsia="Arial Unicode MS" w:hAnsi="Arial Unicode MS" w:cs="Arial" w:hint="eastAsia"/>
        </w:rPr>
        <w:t>SV</w:t>
      </w:r>
      <w:r>
        <w:rPr>
          <w:rFonts w:ascii="Arial" w:eastAsia="Arial Unicode MS" w:hAnsi="Arial Unicode MS" w:cs="Arial" w:hint="eastAsia"/>
        </w:rPr>
        <w:t>，覆盖</w:t>
      </w:r>
      <w:r>
        <w:rPr>
          <w:rFonts w:ascii="Arial" w:eastAsia="Arial Unicode MS" w:hAnsi="Arial Unicode MS" w:cs="Arial" w:hint="eastAsia"/>
        </w:rPr>
        <w:t>CDS</w:t>
      </w:r>
      <w:r>
        <w:rPr>
          <w:rFonts w:ascii="Arial" w:eastAsia="Arial Unicode MS" w:hAnsi="Arial Unicode MS" w:cs="Arial" w:hint="eastAsia"/>
        </w:rPr>
        <w:t>区部分长为</w:t>
      </w:r>
      <w:r>
        <w:rPr>
          <w:rFonts w:ascii="Arial" w:eastAsia="Arial Unicode MS" w:hAnsi="Arial Unicode MS" w:cs="Arial" w:hint="eastAsia"/>
        </w:rPr>
        <w:t>vla</w:t>
      </w:r>
      <w:r>
        <w:rPr>
          <w:rFonts w:ascii="Arial" w:eastAsia="Arial Unicode MS" w:hAnsi="Arial Unicode MS" w:cs="Arial" w:hint="eastAsia"/>
        </w:rPr>
        <w:t>，</w:t>
      </w:r>
      <w:r w:rsidR="00150523">
        <w:rPr>
          <w:rFonts w:ascii="Arial" w:eastAsia="Arial Unicode MS" w:hAnsi="Arial Unicode MS" w:cs="Arial" w:hint="eastAsia"/>
        </w:rPr>
        <w:t>包括</w:t>
      </w:r>
      <w:r w:rsidR="00150523">
        <w:rPr>
          <w:rFonts w:ascii="Arial" w:eastAsia="Arial Unicode MS" w:hAnsi="Arial Unicode MS" w:cs="Arial" w:hint="eastAsia"/>
        </w:rPr>
        <w:t xml:space="preserve"> vla/d </w:t>
      </w:r>
      <w:r w:rsidR="00150523">
        <w:rPr>
          <w:rFonts w:ascii="Arial" w:eastAsia="Arial Unicode MS" w:hAnsi="Arial Unicode MS" w:cs="Arial" w:hint="eastAsia"/>
        </w:rPr>
        <w:t>个</w:t>
      </w:r>
      <w:r w:rsidR="00150523">
        <w:rPr>
          <w:rFonts w:ascii="Arial" w:eastAsia="Arial Unicode MS" w:hAnsi="Arial Unicode MS" w:cs="Arial" w:hint="eastAsia"/>
        </w:rPr>
        <w:t>CDS</w:t>
      </w:r>
      <w:r w:rsidR="00150523">
        <w:rPr>
          <w:rFonts w:ascii="Arial" w:eastAsia="Arial Unicode MS" w:hAnsi="Arial Unicode MS" w:cs="Arial" w:hint="eastAsia"/>
        </w:rPr>
        <w:t>。</w:t>
      </w:r>
    </w:p>
    <w:p w:rsidR="0016777D" w:rsidRDefault="0016777D">
      <w:pPr>
        <w:rPr>
          <w:rFonts w:ascii="Arial" w:hAnsi="Arial" w:cs="Arial"/>
        </w:rPr>
      </w:pPr>
    </w:p>
    <w:p w:rsidR="00FA779E" w:rsidRDefault="0030148E">
      <w:pPr>
        <w:rPr>
          <w:rFonts w:ascii="Arial" w:hAnsi="Arial" w:cs="Arial"/>
        </w:rPr>
      </w:pPr>
      <w:r>
        <w:rPr>
          <w:rFonts w:ascii="Arial" w:hAnsi="Arial" w:cs="Arial" w:hint="eastAsia"/>
        </w:rPr>
        <w:t>转座：</w:t>
      </w:r>
    </w:p>
    <w:p w:rsidR="0030148E" w:rsidRPr="0032736F" w:rsidRDefault="00223167">
      <w:pPr>
        <w:rPr>
          <w:rFonts w:ascii="Arial" w:hAnsi="Arial" w:cs="Arial"/>
        </w:rPr>
      </w:pPr>
      <w:r>
        <w:rPr>
          <w:rFonts w:ascii="Arial" w:hAnsi="Arial" w:cs="Arial" w:hint="eastAsia"/>
        </w:rPr>
        <w:t>转座元件长</w:t>
      </w:r>
      <w:r>
        <w:rPr>
          <w:rFonts w:ascii="Arial" w:hAnsi="Arial" w:cs="Arial" w:hint="eastAsia"/>
        </w:rPr>
        <w:t>lv/2</w:t>
      </w:r>
    </w:p>
    <w:p w:rsidR="00FA779E" w:rsidRDefault="00B46F8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倒位区</w:t>
      </w:r>
      <w:r w:rsidR="00E414FC">
        <w:rPr>
          <w:rFonts w:ascii="Arial" w:hAnsi="Arial" w:cs="Arial" w:hint="eastAsia"/>
        </w:rPr>
        <w:t>、重复区、</w:t>
      </w:r>
      <w:r w:rsidR="00E414FC">
        <w:rPr>
          <w:rFonts w:ascii="Arial" w:hAnsi="Arial" w:cs="Arial" w:hint="eastAsia"/>
        </w:rPr>
        <w:t>I</w:t>
      </w:r>
      <w:r w:rsidR="00E0675B">
        <w:rPr>
          <w:rFonts w:ascii="Arial" w:hAnsi="Arial" w:cs="Arial" w:hint="eastAsia"/>
        </w:rPr>
        <w:t>nsertion</w:t>
      </w:r>
      <w:r w:rsidR="00E414FC">
        <w:rPr>
          <w:rFonts w:ascii="Arial" w:hAnsi="Arial" w:cs="Arial" w:hint="eastAsia"/>
        </w:rPr>
        <w:t>/D</w:t>
      </w:r>
      <w:r w:rsidR="00E0675B">
        <w:rPr>
          <w:rFonts w:ascii="Arial" w:hAnsi="Arial" w:cs="Arial" w:hint="eastAsia"/>
        </w:rPr>
        <w:t>eletion</w:t>
      </w:r>
      <w:r w:rsidR="00E414FC">
        <w:rPr>
          <w:rFonts w:ascii="Arial" w:hAnsi="Arial" w:cs="Arial" w:hint="eastAsia"/>
        </w:rPr>
        <w:t>区</w:t>
      </w:r>
      <w:r>
        <w:rPr>
          <w:rFonts w:ascii="Arial" w:hAnsi="Arial" w:cs="Arial" w:hint="eastAsia"/>
        </w:rPr>
        <w:t>长</w:t>
      </w:r>
      <w:r>
        <w:rPr>
          <w:rFonts w:ascii="Arial" w:hAnsi="Arial" w:cs="Arial" w:hint="eastAsia"/>
        </w:rPr>
        <w:t xml:space="preserve"> lv</w:t>
      </w:r>
    </w:p>
    <w:p w:rsidR="00B46F86" w:rsidRDefault="002E6C5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将长度代入</w:t>
      </w:r>
      <w:r>
        <w:rPr>
          <w:rFonts w:ascii="Arial" w:hAnsi="Arial" w:cs="Arial" w:hint="eastAsia"/>
        </w:rPr>
        <w:t>SV</w:t>
      </w:r>
      <w:r>
        <w:rPr>
          <w:rFonts w:ascii="Arial" w:hAnsi="Arial" w:cs="Arial" w:hint="eastAsia"/>
        </w:rPr>
        <w:t>的公式，得：</w:t>
      </w:r>
    </w:p>
    <w:p w:rsidR="002E6C5C" w:rsidRDefault="002E6C5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转座：</w:t>
      </w:r>
      <w:r>
        <w:rPr>
          <w:rFonts w:ascii="Arial" w:hAnsi="Arial" w:cs="Arial" w:hint="eastAsia"/>
        </w:rPr>
        <w:t xml:space="preserve"> </w:t>
      </w:r>
      <w:r w:rsidRPr="00130C1B">
        <w:rPr>
          <w:rFonts w:ascii="Arial" w:hAnsi="Arial" w:cs="Arial"/>
          <w:highlight w:val="yellow"/>
        </w:rPr>
        <w:t>l</w:t>
      </w:r>
      <w:r w:rsidRPr="00130C1B">
        <w:rPr>
          <w:rFonts w:ascii="Arial" w:hAnsi="Arial" w:cs="Arial" w:hint="eastAsia"/>
          <w:highlight w:val="yellow"/>
        </w:rPr>
        <w:t>v</w:t>
      </w:r>
      <w:r w:rsidRPr="00130C1B">
        <w:rPr>
          <w:rFonts w:ascii="Arial" w:hAnsi="Arial" w:cs="Arial"/>
          <w:highlight w:val="yellow"/>
        </w:rPr>
        <w:t>(</w:t>
      </w:r>
      <w:r w:rsidRPr="00130C1B">
        <w:rPr>
          <w:rFonts w:ascii="Arial" w:eastAsia="宋体" w:hAnsi="Arial" w:cs="Arial"/>
          <w:highlight w:val="yellow"/>
        </w:rPr>
        <w:t>2s + a + 3bn)/</w:t>
      </w:r>
      <w:r w:rsidRPr="00130C1B">
        <w:rPr>
          <w:rFonts w:ascii="Arial" w:eastAsia="宋体" w:hAnsi="Arial" w:cs="Arial" w:hint="eastAsia"/>
          <w:highlight w:val="yellow"/>
        </w:rPr>
        <w:t>6</w:t>
      </w:r>
      <w:r w:rsidRPr="00130C1B">
        <w:rPr>
          <w:rFonts w:ascii="Arial" w:eastAsia="宋体" w:hAnsi="Arial" w:cs="Arial"/>
          <w:highlight w:val="yellow"/>
        </w:rPr>
        <w:t>g</w:t>
      </w:r>
      <w:r>
        <w:rPr>
          <w:rFonts w:ascii="Arial" w:eastAsia="宋体" w:hAnsi="Arial" w:cs="Arial" w:hint="eastAsia"/>
        </w:rPr>
        <w:t>。</w:t>
      </w:r>
    </w:p>
    <w:p w:rsidR="002E6C5C" w:rsidRDefault="002E6C5C" w:rsidP="002E6C5C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倒位、重复、</w:t>
      </w:r>
      <w:r>
        <w:rPr>
          <w:rFonts w:ascii="Arial" w:hAnsi="Arial" w:cs="Arial" w:hint="eastAsia"/>
        </w:rPr>
        <w:t>Insertion/Deletion</w:t>
      </w:r>
      <w:r>
        <w:rPr>
          <w:rFonts w:ascii="Arial" w:hAnsi="Arial" w:cs="Arial" w:hint="eastAsia"/>
        </w:rPr>
        <w:t>：</w:t>
      </w:r>
      <w:r>
        <w:rPr>
          <w:rFonts w:ascii="Arial" w:hAnsi="Arial" w:cs="Arial" w:hint="eastAsia"/>
        </w:rPr>
        <w:t xml:space="preserve"> </w:t>
      </w:r>
      <w:r w:rsidRPr="00130C1B">
        <w:rPr>
          <w:rFonts w:ascii="Arial" w:hAnsi="Arial" w:cs="Arial"/>
          <w:highlight w:val="yellow"/>
        </w:rPr>
        <w:t>l</w:t>
      </w:r>
      <w:r w:rsidRPr="00130C1B">
        <w:rPr>
          <w:rFonts w:ascii="Arial" w:hAnsi="Arial" w:cs="Arial" w:hint="eastAsia"/>
          <w:highlight w:val="yellow"/>
        </w:rPr>
        <w:t>v</w:t>
      </w:r>
      <w:r w:rsidRPr="00130C1B">
        <w:rPr>
          <w:rFonts w:ascii="Arial" w:hAnsi="Arial" w:cs="Arial"/>
          <w:highlight w:val="yellow"/>
        </w:rPr>
        <w:t>(</w:t>
      </w:r>
      <w:r w:rsidRPr="00130C1B">
        <w:rPr>
          <w:rFonts w:ascii="Arial" w:eastAsia="宋体" w:hAnsi="Arial" w:cs="Arial"/>
          <w:highlight w:val="yellow"/>
        </w:rPr>
        <w:t>2s + a + 3bn)/</w:t>
      </w:r>
      <w:r w:rsidRPr="00130C1B">
        <w:rPr>
          <w:rFonts w:ascii="Arial" w:eastAsia="宋体" w:hAnsi="Arial" w:cs="Arial" w:hint="eastAsia"/>
          <w:highlight w:val="yellow"/>
        </w:rPr>
        <w:t>3</w:t>
      </w:r>
      <w:r w:rsidRPr="00130C1B">
        <w:rPr>
          <w:rFonts w:ascii="Arial" w:eastAsia="宋体" w:hAnsi="Arial" w:cs="Arial"/>
          <w:highlight w:val="yellow"/>
        </w:rPr>
        <w:t>g</w:t>
      </w:r>
      <w:r>
        <w:rPr>
          <w:rFonts w:ascii="Arial" w:eastAsia="宋体" w:hAnsi="Arial" w:cs="Arial" w:hint="eastAsia"/>
        </w:rPr>
        <w:t>。</w:t>
      </w:r>
    </w:p>
    <w:p w:rsidR="00107572" w:rsidRDefault="00107572">
      <w:pPr>
        <w:rPr>
          <w:rFonts w:ascii="Arial" w:hAnsi="Arial" w:cs="Arial" w:hint="eastAsia"/>
        </w:rPr>
      </w:pPr>
    </w:p>
    <w:p w:rsidR="00E414FC" w:rsidRDefault="00107572">
      <w:pPr>
        <w:rPr>
          <w:rFonts w:ascii="Arial" w:hAnsi="Arial" w:cs="Arial" w:hint="eastAsia"/>
        </w:rPr>
      </w:pPr>
      <w:r w:rsidRPr="00130C1B">
        <w:rPr>
          <w:rFonts w:ascii="Arial" w:hAnsi="Arial" w:cs="Arial" w:hint="eastAsia"/>
          <w:highlight w:val="yellow"/>
        </w:rPr>
        <w:t>复合的</w:t>
      </w:r>
      <w:r w:rsidRPr="00130C1B">
        <w:rPr>
          <w:rFonts w:ascii="Arial" w:hAnsi="Arial" w:cs="Arial" w:hint="eastAsia"/>
          <w:highlight w:val="yellow"/>
        </w:rPr>
        <w:t>SV</w:t>
      </w:r>
      <w:r w:rsidRPr="00130C1B">
        <w:rPr>
          <w:rFonts w:ascii="Arial" w:hAnsi="Arial" w:cs="Arial" w:hint="eastAsia"/>
          <w:highlight w:val="yellow"/>
        </w:rPr>
        <w:t>，累加后乘以</w:t>
      </w:r>
      <w:r w:rsidRPr="00130C1B">
        <w:rPr>
          <w:rFonts w:ascii="Arial" w:hAnsi="Arial" w:cs="Arial" w:hint="eastAsia"/>
          <w:highlight w:val="yellow"/>
        </w:rPr>
        <w:t>c</w:t>
      </w:r>
      <w:r>
        <w:rPr>
          <w:rFonts w:ascii="Arial" w:hAnsi="Arial" w:cs="Arial" w:hint="eastAsia"/>
        </w:rPr>
        <w:t>。</w:t>
      </w:r>
    </w:p>
    <w:p w:rsidR="00107572" w:rsidRPr="00107572" w:rsidRDefault="00107572">
      <w:pPr>
        <w:rPr>
          <w:rFonts w:ascii="Arial" w:hAnsi="Arial" w:cs="Arial"/>
        </w:rPr>
      </w:pPr>
    </w:p>
    <w:sectPr w:rsidR="00107572" w:rsidRPr="00107572" w:rsidSect="004A7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485" w:rsidRDefault="00C82485" w:rsidP="004A3445">
      <w:r>
        <w:separator/>
      </w:r>
    </w:p>
  </w:endnote>
  <w:endnote w:type="continuationSeparator" w:id="0">
    <w:p w:rsidR="00C82485" w:rsidRDefault="00C82485" w:rsidP="004A3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485" w:rsidRDefault="00C82485" w:rsidP="004A3445">
      <w:r>
        <w:separator/>
      </w:r>
    </w:p>
  </w:footnote>
  <w:footnote w:type="continuationSeparator" w:id="0">
    <w:p w:rsidR="00C82485" w:rsidRDefault="00C82485" w:rsidP="004A34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445"/>
    <w:rsid w:val="000067CC"/>
    <w:rsid w:val="0001181E"/>
    <w:rsid w:val="00092D5E"/>
    <w:rsid w:val="000B761D"/>
    <w:rsid w:val="00107572"/>
    <w:rsid w:val="00130C1B"/>
    <w:rsid w:val="00147F38"/>
    <w:rsid w:val="00150523"/>
    <w:rsid w:val="0016777D"/>
    <w:rsid w:val="00200290"/>
    <w:rsid w:val="00223167"/>
    <w:rsid w:val="002E6C5C"/>
    <w:rsid w:val="0030148E"/>
    <w:rsid w:val="0032736F"/>
    <w:rsid w:val="003515E2"/>
    <w:rsid w:val="00451455"/>
    <w:rsid w:val="004A3445"/>
    <w:rsid w:val="004A7FB4"/>
    <w:rsid w:val="004F7570"/>
    <w:rsid w:val="005146A7"/>
    <w:rsid w:val="005342A9"/>
    <w:rsid w:val="005B1FED"/>
    <w:rsid w:val="006116D0"/>
    <w:rsid w:val="006340D2"/>
    <w:rsid w:val="00650ABE"/>
    <w:rsid w:val="00693D7B"/>
    <w:rsid w:val="006B6A6B"/>
    <w:rsid w:val="00763A43"/>
    <w:rsid w:val="00790C2D"/>
    <w:rsid w:val="008175DD"/>
    <w:rsid w:val="00874954"/>
    <w:rsid w:val="00875C76"/>
    <w:rsid w:val="008951D6"/>
    <w:rsid w:val="008C2BF9"/>
    <w:rsid w:val="009E0C52"/>
    <w:rsid w:val="00A00919"/>
    <w:rsid w:val="00A3018B"/>
    <w:rsid w:val="00A41D22"/>
    <w:rsid w:val="00AC32E0"/>
    <w:rsid w:val="00AD245A"/>
    <w:rsid w:val="00AF794B"/>
    <w:rsid w:val="00B46F86"/>
    <w:rsid w:val="00B828F7"/>
    <w:rsid w:val="00BC71F7"/>
    <w:rsid w:val="00BD0AEC"/>
    <w:rsid w:val="00BE5603"/>
    <w:rsid w:val="00C00B64"/>
    <w:rsid w:val="00C82485"/>
    <w:rsid w:val="00CF6349"/>
    <w:rsid w:val="00D0798B"/>
    <w:rsid w:val="00D7023D"/>
    <w:rsid w:val="00DD5B81"/>
    <w:rsid w:val="00DE7AC6"/>
    <w:rsid w:val="00DF501A"/>
    <w:rsid w:val="00DF5D3D"/>
    <w:rsid w:val="00E0675B"/>
    <w:rsid w:val="00E170EB"/>
    <w:rsid w:val="00E2174A"/>
    <w:rsid w:val="00E414FC"/>
    <w:rsid w:val="00E74F08"/>
    <w:rsid w:val="00EB164A"/>
    <w:rsid w:val="00F075E6"/>
    <w:rsid w:val="00F2452F"/>
    <w:rsid w:val="00F8448D"/>
    <w:rsid w:val="00FA779E"/>
    <w:rsid w:val="00FF5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F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4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4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Galaxy</dc:creator>
  <cp:keywords/>
  <dc:description/>
  <cp:lastModifiedBy>Simba Galaxy</cp:lastModifiedBy>
  <cp:revision>36</cp:revision>
  <dcterms:created xsi:type="dcterms:W3CDTF">2010-01-29T02:32:00Z</dcterms:created>
  <dcterms:modified xsi:type="dcterms:W3CDTF">2010-03-08T06:08:00Z</dcterms:modified>
</cp:coreProperties>
</file>